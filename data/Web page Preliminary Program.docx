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2A5C" w14:textId="39470143" w:rsidR="002A3D7D" w:rsidRPr="002A3D7D" w:rsidDel="002A3D7D" w:rsidRDefault="002A3D7D" w:rsidP="00C54A46">
      <w:pPr>
        <w:shd w:val="clear" w:color="auto" w:fill="FFFFFF"/>
        <w:spacing w:before="100" w:beforeAutospacing="1" w:after="100" w:afterAutospacing="1" w:line="240" w:lineRule="auto"/>
        <w:outlineLvl w:val="0"/>
        <w:rPr>
          <w:del w:id="0" w:author="Katerina Goseva-Popstojanova" w:date="2022-10-06T21:53:00Z"/>
          <w:rFonts w:ascii="Times New Roman" w:eastAsia="Times New Roman" w:hAnsi="Times New Roman" w:cs="Times New Roman"/>
          <w:b/>
          <w:bCs/>
          <w:smallCaps/>
          <w:color w:val="212529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smallCaps/>
          <w:color w:val="212529"/>
          <w:kern w:val="36"/>
          <w:sz w:val="48"/>
          <w:szCs w:val="48"/>
          <w:u w:val="single"/>
        </w:rPr>
        <w:t>Preliminary Program</w:t>
      </w:r>
    </w:p>
    <w:p w14:paraId="4AB3118B" w14:textId="77777777" w:rsidR="002A3D7D" w:rsidRPr="002A3D7D" w:rsidRDefault="002A3D7D" w:rsidP="002A3D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B4E0BB" w14:textId="03D5B9D6" w:rsidR="002A3D7D" w:rsidRPr="002A3D7D" w:rsidRDefault="002A3D7D" w:rsidP="002A3D7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ISSRE 2022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preliminary </w:t>
      </w:r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program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can be downloaded below. It includes both the on-site program in Charlotte and the online program. </w:t>
      </w:r>
      <w:r w:rsidRPr="002A3D7D">
        <w:rPr>
          <w:rFonts w:ascii="Segoe UI" w:eastAsia="Times New Roman" w:hAnsi="Segoe UI" w:cs="Segoe UI"/>
          <w:color w:val="212529"/>
          <w:sz w:val="24"/>
          <w:szCs w:val="24"/>
        </w:rPr>
        <w:t xml:space="preserve">The program is still subject to change. </w:t>
      </w:r>
    </w:p>
    <w:p w14:paraId="36766F2E" w14:textId="001E3A9B" w:rsidR="00583AF3" w:rsidRDefault="00C54A46" w:rsidP="002A3D7D">
      <w:hyperlink r:id="rId4" w:tgtFrame="_blank" w:history="1">
        <w:r w:rsidR="002A3D7D" w:rsidRPr="002A3D7D">
          <w:rPr>
            <w:rFonts w:ascii="Segoe UI" w:eastAsia="Times New Roman" w:hAnsi="Segoe UI" w:cs="Segoe UI"/>
            <w:color w:val="0D6EFD"/>
            <w:sz w:val="24"/>
            <w:szCs w:val="24"/>
            <w:u w:val="single"/>
            <w:shd w:val="clear" w:color="auto" w:fill="FFFFFF"/>
          </w:rPr>
          <w:t>Download ISSRE 2022 program</w:t>
        </w:r>
      </w:hyperlink>
    </w:p>
    <w:sectPr w:rsidR="0058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erina Goseva-Popstojanova">
    <w15:presenceInfo w15:providerId="None" w15:userId="Katerina Goseva-Popstoj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D"/>
    <w:rsid w:val="002A3D7D"/>
    <w:rsid w:val="00583AF3"/>
    <w:rsid w:val="00C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F250"/>
  <w15:chartTrackingRefBased/>
  <w15:docId w15:val="{55A56F48-61F5-4187-90A0-31C4E489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ecoration-underline">
    <w:name w:val="text-decoration-underline"/>
    <w:basedOn w:val="DefaultParagraphFont"/>
    <w:rsid w:val="002A3D7D"/>
  </w:style>
  <w:style w:type="character" w:styleId="Hyperlink">
    <w:name w:val="Hyperlink"/>
    <w:basedOn w:val="DefaultParagraphFont"/>
    <w:uiPriority w:val="99"/>
    <w:semiHidden/>
    <w:unhideWhenUsed/>
    <w:rsid w:val="002A3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issre2022.github.io/data/ISSRE2022_Program_1003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Goseva-Popstojanova</dc:creator>
  <cp:keywords/>
  <dc:description/>
  <cp:lastModifiedBy>MJ Ahmad</cp:lastModifiedBy>
  <cp:revision>3</cp:revision>
  <dcterms:created xsi:type="dcterms:W3CDTF">2022-10-07T01:53:00Z</dcterms:created>
  <dcterms:modified xsi:type="dcterms:W3CDTF">2022-10-07T03:09:00Z</dcterms:modified>
</cp:coreProperties>
</file>